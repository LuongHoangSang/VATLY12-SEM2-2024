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38D2" w14:textId="7BCD4D52" w:rsidR="00E94FA9" w:rsidRPr="00FB6C58" w:rsidRDefault="007A18EA" w:rsidP="00FB6C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Bàn chải điện có </w:t>
      </w:r>
      <w:r w:rsidR="00D41DA0">
        <w:rPr>
          <w:rFonts w:ascii="Times New Roman" w:hAnsi="Times New Roman" w:cs="Times New Roman"/>
          <w:sz w:val="24"/>
          <w:szCs w:val="24"/>
        </w:rPr>
        <w:t>đế sạc</w:t>
      </w:r>
      <w:r>
        <w:rPr>
          <w:rFonts w:ascii="Times New Roman" w:hAnsi="Times New Roman" w:cs="Times New Roman"/>
          <w:sz w:val="24"/>
          <w:szCs w:val="24"/>
        </w:rPr>
        <w:t xml:space="preserve"> được thiết kế để giữ bàn chải khi không sử dụng như hình a</w:t>
      </w:r>
      <w:r w:rsidR="00D41DA0">
        <w:rPr>
          <w:rFonts w:ascii="Times New Roman" w:hAnsi="Times New Roman" w:cs="Times New Roman"/>
          <w:sz w:val="24"/>
          <w:szCs w:val="24"/>
        </w:rPr>
        <w:t xml:space="preserve">. Trên thân bàn chải có một lỗ hình trụ vừa khít với mấu trên đế sạc. </w:t>
      </w:r>
      <w:r w:rsidR="00F7491D">
        <w:rPr>
          <w:rFonts w:ascii="Times New Roman" w:hAnsi="Times New Roman" w:cs="Times New Roman"/>
          <w:sz w:val="24"/>
          <w:szCs w:val="24"/>
        </w:rPr>
        <w:t xml:space="preserve">Người ta có thể mô hình hóa một cách đơn giản việc sạc điện cho bàn chải như hình b. Dòng điện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F7491D">
        <w:rPr>
          <w:rFonts w:ascii="Times New Roman" w:eastAsiaTheme="minorEastAsia" w:hAnsi="Times New Roman" w:cs="Times New Roman"/>
          <w:sz w:val="24"/>
          <w:szCs w:val="24"/>
        </w:rPr>
        <w:t xml:space="preserve"> từ nguồn đi vào cuộn sơ </w:t>
      </w:r>
      <w:r w:rsidR="00E30418">
        <w:rPr>
          <w:rFonts w:ascii="Times New Roman" w:eastAsiaTheme="minorEastAsia" w:hAnsi="Times New Roman" w:cs="Times New Roman"/>
          <w:sz w:val="24"/>
          <w:szCs w:val="24"/>
        </w:rPr>
        <w:t xml:space="preserve">cấp </w:t>
      </w:r>
      <w:r w:rsidR="00F7491D">
        <w:rPr>
          <w:rFonts w:ascii="Times New Roman" w:eastAsiaTheme="minorEastAsia" w:hAnsi="Times New Roman" w:cs="Times New Roman"/>
          <w:sz w:val="24"/>
          <w:szCs w:val="24"/>
        </w:rPr>
        <w:t xml:space="preserve">trên đế sạc. </w:t>
      </w:r>
      <w:r w:rsidR="00D41DA0">
        <w:rPr>
          <w:rFonts w:ascii="Times New Roman" w:hAnsi="Times New Roman" w:cs="Times New Roman"/>
          <w:sz w:val="24"/>
          <w:szCs w:val="24"/>
        </w:rPr>
        <w:t xml:space="preserve">Khi thân bàn chải được cắm vào đế, dòng điện biến thiên bên trong cuộn sơ cấp đặt trong mấu sẽ tạo ra dòng điện cảm ứng bên trong cuộn </w:t>
      </w:r>
      <w:r w:rsidR="00CC059D">
        <w:rPr>
          <w:rFonts w:ascii="Times New Roman" w:hAnsi="Times New Roman" w:cs="Times New Roman"/>
          <w:sz w:val="24"/>
          <w:szCs w:val="24"/>
        </w:rPr>
        <w:t>thứ</w:t>
      </w:r>
      <w:r w:rsidR="00D41DA0">
        <w:rPr>
          <w:rFonts w:ascii="Times New Roman" w:hAnsi="Times New Roman" w:cs="Times New Roman"/>
          <w:sz w:val="24"/>
          <w:szCs w:val="24"/>
        </w:rPr>
        <w:t xml:space="preserve"> cấp</w:t>
      </w:r>
      <w:r w:rsidR="00F7491D">
        <w:rPr>
          <w:rFonts w:ascii="Times New Roman" w:hAnsi="Times New Roman" w:cs="Times New Roman"/>
          <w:sz w:val="24"/>
          <w:szCs w:val="24"/>
        </w:rPr>
        <w:t xml:space="preserve"> </w:t>
      </w:r>
      <w:r w:rsidR="00D41DA0">
        <w:rPr>
          <w:rFonts w:ascii="Times New Roman" w:hAnsi="Times New Roman" w:cs="Times New Roman"/>
          <w:sz w:val="24"/>
          <w:szCs w:val="24"/>
        </w:rPr>
        <w:t>để sạc pin trong tay cầm</w:t>
      </w:r>
      <w:r w:rsidR="00F7491D">
        <w:rPr>
          <w:rFonts w:ascii="Times New Roman" w:hAnsi="Times New Roman" w:cs="Times New Roman"/>
          <w:sz w:val="24"/>
          <w:szCs w:val="24"/>
        </w:rPr>
        <w:t xml:space="preserve">.  Theo quảng cáo của một nhà sản xuất, số vòng dây quấn trên các cuộn sơ cấp và thứ cấp trên bàn chải lần lượt là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=1500</m:t>
        </m:r>
      </m:oMath>
      <w:r w:rsidR="00F7491D">
        <w:rPr>
          <w:rFonts w:ascii="Times New Roman" w:eastAsiaTheme="minorEastAsia" w:hAnsi="Times New Roman" w:cs="Times New Roman"/>
          <w:sz w:val="24"/>
          <w:szCs w:val="24"/>
        </w:rPr>
        <w:t xml:space="preserve"> vòng</w:t>
      </w:r>
      <w:r w:rsidR="00C316EF">
        <w:rPr>
          <w:rFonts w:ascii="Times New Roman" w:eastAsiaTheme="minorEastAsia" w:hAnsi="Times New Roman" w:cs="Times New Roman"/>
          <w:sz w:val="24"/>
          <w:szCs w:val="24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=800</m:t>
        </m:r>
      </m:oMath>
      <w:r w:rsidR="00C316EF">
        <w:rPr>
          <w:rFonts w:ascii="Times New Roman" w:eastAsiaTheme="minorEastAsia" w:hAnsi="Times New Roman" w:cs="Times New Roman"/>
          <w:sz w:val="24"/>
          <w:szCs w:val="24"/>
        </w:rPr>
        <w:t xml:space="preserve"> vòng</w:t>
      </w:r>
      <w:r w:rsidR="00FB6C58">
        <w:rPr>
          <w:rFonts w:ascii="Times New Roman" w:eastAsiaTheme="minorEastAsia" w:hAnsi="Times New Roman" w:cs="Times New Roman"/>
          <w:sz w:val="24"/>
          <w:szCs w:val="24"/>
        </w:rPr>
        <w:t xml:space="preserve">, dòng điện đi vào đế sạc có cường độ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I=100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mA</m:t>
        </m:r>
      </m:oMath>
      <w:r w:rsidR="00FB6C58">
        <w:rPr>
          <w:rFonts w:ascii="Times New Roman" w:eastAsiaTheme="minorEastAsia" w:hAnsi="Times New Roman" w:cs="Times New Roman"/>
          <w:sz w:val="24"/>
          <w:szCs w:val="24"/>
        </w:rPr>
        <w:t>, tiết diện</w:t>
      </w:r>
      <w:r w:rsidR="009438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B6C58">
        <w:rPr>
          <w:rFonts w:ascii="Times New Roman" w:eastAsiaTheme="minorEastAsia" w:hAnsi="Times New Roman" w:cs="Times New Roman"/>
          <w:sz w:val="24"/>
          <w:szCs w:val="24"/>
        </w:rPr>
        <w:t>các vòng dây quấn</w:t>
      </w:r>
      <w:r w:rsidR="00943853">
        <w:rPr>
          <w:rFonts w:ascii="Times New Roman" w:eastAsiaTheme="minorEastAsia" w:hAnsi="Times New Roman" w:cs="Times New Roman"/>
          <w:sz w:val="24"/>
          <w:szCs w:val="24"/>
        </w:rPr>
        <w:t xml:space="preserve"> cuộn sơ cấp</w:t>
      </w:r>
      <w:r w:rsidR="00FB6C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172D9C">
        <w:rPr>
          <w:rFonts w:ascii="Times New Roman" w:eastAsiaTheme="minorEastAsia" w:hAnsi="Times New Roman" w:cs="Times New Roman"/>
          <w:sz w:val="24"/>
          <w:szCs w:val="24"/>
        </w:rPr>
        <w:t xml:space="preserve">, chiều dài cuộn dây sơ cấp là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L=2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cm</m:t>
        </m:r>
      </m:oMath>
      <w:r w:rsidR="00FB6C5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72D9C">
        <w:rPr>
          <w:rFonts w:ascii="Times New Roman" w:eastAsiaTheme="minorEastAsia" w:hAnsi="Times New Roman" w:cs="Times New Roman"/>
          <w:sz w:val="24"/>
          <w:szCs w:val="24"/>
        </w:rPr>
        <w:t xml:space="preserve"> Biết rằng, độ lớn cảm ứng từ bên trong ống dây có dòng điện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172D9C">
        <w:rPr>
          <w:rFonts w:ascii="Times New Roman" w:eastAsiaTheme="minorEastAsia" w:hAnsi="Times New Roman" w:cs="Times New Roman"/>
          <w:sz w:val="24"/>
          <w:szCs w:val="24"/>
        </w:rPr>
        <w:t xml:space="preserve"> chạy qua là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B=4π∙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-7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nI</m:t>
        </m:r>
      </m:oMath>
      <w:r w:rsidR="00172D9C">
        <w:rPr>
          <w:rFonts w:ascii="Times New Roman" w:eastAsiaTheme="minorEastAsia" w:hAnsi="Times New Roman" w:cs="Times New Roman"/>
          <w:sz w:val="24"/>
          <w:szCs w:val="24"/>
        </w:rPr>
        <w:t xml:space="preserve"> với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172D9C">
        <w:rPr>
          <w:rFonts w:ascii="Times New Roman" w:eastAsiaTheme="minorEastAsia" w:hAnsi="Times New Roman" w:cs="Times New Roman"/>
          <w:sz w:val="24"/>
          <w:szCs w:val="24"/>
        </w:rPr>
        <w:t xml:space="preserve"> là mật độ vòng dây quấn trên một đơn vị chiều dài của ống dây.</w:t>
      </w:r>
    </w:p>
    <w:p w14:paraId="0A5D5961" w14:textId="4980C757" w:rsidR="00D41DA0" w:rsidRDefault="00FB6C58" w:rsidP="00FB6C58">
      <w:pPr>
        <w:jc w:val="both"/>
        <w:rPr>
          <w:rFonts w:ascii="Times New Roman" w:hAnsi="Times New Roman" w:cs="Times New Roman"/>
          <w:sz w:val="24"/>
          <w:szCs w:val="24"/>
        </w:rPr>
      </w:pPr>
      <w:r w:rsidRPr="00FB6C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A9BDBB" wp14:editId="153B4006">
            <wp:extent cx="5943600" cy="3260090"/>
            <wp:effectExtent l="0" t="0" r="0" b="0"/>
            <wp:docPr id="30" name="Picture 29">
              <a:extLst xmlns:a="http://schemas.openxmlformats.org/drawingml/2006/main">
                <a:ext uri="{FF2B5EF4-FFF2-40B4-BE49-F238E27FC236}">
                  <a16:creationId xmlns:a16="http://schemas.microsoft.com/office/drawing/2014/main" id="{3C4137E8-872C-439E-9EC3-8DC78B171A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>
                      <a:extLst>
                        <a:ext uri="{FF2B5EF4-FFF2-40B4-BE49-F238E27FC236}">
                          <a16:creationId xmlns:a16="http://schemas.microsoft.com/office/drawing/2014/main" id="{3C4137E8-872C-439E-9EC3-8DC78B171A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421" t="984" r="1394" b="2657"/>
                    <a:stretch/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8AA9" w14:textId="0C6D8B57" w:rsidR="00B85A8F" w:rsidRDefault="00B85A8F" w:rsidP="00172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Nguyên lý sạc điện của bàn chải điện dựa trên hiện tượng cảm ứng điện từ.</w:t>
      </w:r>
    </w:p>
    <w:p w14:paraId="6C6C2EBE" w14:textId="1F58477F" w:rsidR="00172D9C" w:rsidRPr="00172D9C" w:rsidRDefault="00172D9C" w:rsidP="00172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Độ lớn cảm ứng từ trong lòng ống dây sơ cấp là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9,42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A20C03F" w14:textId="77777777" w:rsidR="0062530E" w:rsidRPr="0062530E" w:rsidRDefault="00172D9C" w:rsidP="006253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Từ thông qua một vòng dây</w:t>
      </w:r>
      <w:r w:rsidR="00061358">
        <w:rPr>
          <w:rFonts w:ascii="Times New Roman" w:hAnsi="Times New Roman" w:cs="Times New Roman"/>
          <w:sz w:val="24"/>
          <w:szCs w:val="24"/>
        </w:rPr>
        <w:t xml:space="preserve"> của cuộn dây trên tay cầm là </w:t>
      </w:r>
      <m:oMath>
        <m:r>
          <w:rPr>
            <w:rFonts w:ascii="Cambria Math" w:hAnsi="Cambria Math" w:cs="Times New Roman"/>
            <w:sz w:val="24"/>
            <w:szCs w:val="24"/>
          </w:rPr>
          <m:t>1,4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mWb</m:t>
        </m:r>
      </m:oMath>
      <w:r w:rsidR="0006135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8B363AE" w14:textId="3E367484" w:rsidR="0062530E" w:rsidRPr="0062530E" w:rsidRDefault="00061358" w:rsidP="006253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30E">
        <w:rPr>
          <w:rFonts w:ascii="Times New Roman" w:hAnsi="Times New Roman" w:cs="Times New Roman"/>
          <w:sz w:val="24"/>
          <w:szCs w:val="24"/>
        </w:rPr>
        <w:t xml:space="preserve">Giả sử dòng điện qua đế sạc tăng từ 0 đến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100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mA</m:t>
        </m:r>
      </m:oMath>
      <w:r w:rsidRPr="0062530E">
        <w:rPr>
          <w:rFonts w:ascii="Times New Roman" w:eastAsiaTheme="minorEastAsia" w:hAnsi="Times New Roman" w:cs="Times New Roman"/>
          <w:sz w:val="24"/>
          <w:szCs w:val="24"/>
        </w:rPr>
        <w:t xml:space="preserve"> trong thời gian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0,004</m:t>
        </m:r>
      </m:oMath>
      <w:r w:rsidRPr="0062530E">
        <w:rPr>
          <w:rFonts w:ascii="Times New Roman" w:eastAsiaTheme="minorEastAsia" w:hAnsi="Times New Roman" w:cs="Times New Roman"/>
          <w:sz w:val="24"/>
          <w:szCs w:val="24"/>
        </w:rPr>
        <w:t xml:space="preserve"> giây </w:t>
      </w:r>
      <w:r w:rsidR="0062530E" w:rsidRPr="0062530E">
        <w:rPr>
          <w:rFonts w:ascii="Times New Roman" w:eastAsiaTheme="minorEastAsia" w:hAnsi="Times New Roman" w:cs="Times New Roman"/>
          <w:sz w:val="24"/>
          <w:szCs w:val="24"/>
        </w:rPr>
        <w:t xml:space="preserve">và điều kiện chuyển hóa năng lượng điện từ là hoàn toàn lý tưởng </w:t>
      </w:r>
      <w:r w:rsidRPr="0062530E">
        <w:rPr>
          <w:rFonts w:ascii="Times New Roman" w:eastAsiaTheme="minorEastAsia" w:hAnsi="Times New Roman" w:cs="Times New Roman"/>
          <w:sz w:val="24"/>
          <w:szCs w:val="24"/>
        </w:rPr>
        <w:t xml:space="preserve">thì độ lớn </w:t>
      </w:r>
      <w:r w:rsidR="006C7FE0" w:rsidRPr="0062530E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62530E">
        <w:rPr>
          <w:rFonts w:ascii="Times New Roman" w:eastAsiaTheme="minorEastAsia" w:hAnsi="Times New Roman" w:cs="Times New Roman"/>
          <w:sz w:val="24"/>
          <w:szCs w:val="24"/>
        </w:rPr>
        <w:t xml:space="preserve">uất điện động cảm ứng xuất hiện trong tay cầm khi đó là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28,3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6C7FE0" w:rsidRPr="0062530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2530E" w:rsidRPr="006253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803EA6" w14:textId="029B3E58" w:rsidR="00B85A8F" w:rsidRPr="0062530E" w:rsidRDefault="00B85A8F" w:rsidP="0062530E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530E">
        <w:rPr>
          <w:rFonts w:ascii="Times New Roman" w:hAnsi="Times New Roman" w:cs="Times New Roman"/>
          <w:b/>
          <w:bCs/>
          <w:sz w:val="24"/>
          <w:szCs w:val="24"/>
        </w:rPr>
        <w:t>Lời giải</w:t>
      </w:r>
    </w:p>
    <w:p w14:paraId="46B77E4A" w14:textId="020112AF" w:rsidR="00B85A8F" w:rsidRDefault="00B85A8F" w:rsidP="00B85A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Đúng.</w:t>
      </w:r>
    </w:p>
    <w:p w14:paraId="7E3668A9" w14:textId="0451F6DD" w:rsidR="00B85A8F" w:rsidRPr="00B85A8F" w:rsidRDefault="00B85A8F" w:rsidP="00B85A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Đúng.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=4π∙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-7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≈9,42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mT.</m:t>
        </m:r>
      </m:oMath>
    </w:p>
    <w:p w14:paraId="06AC8A80" w14:textId="1DD033C3" w:rsidR="00B85A8F" w:rsidRPr="00B85A8F" w:rsidRDefault="00B85A8F" w:rsidP="00B85A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Sai. Từ thông qua một vòng dây cuộn thứ cấp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≈1,8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Wb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B645E42" w14:textId="62426A50" w:rsidR="00B85A8F" w:rsidRPr="006B4DA3" w:rsidRDefault="001E2261" w:rsidP="00B85A8F">
      <w:pPr>
        <w:pStyle w:val="ListParagraph"/>
        <w:numPr>
          <w:ilvl w:val="0"/>
          <w:numId w:val="2"/>
        </w:numPr>
        <w:jc w:val="both"/>
        <w:rPr>
          <w:ins w:id="0" w:author="LUONG HOANG SANG" w:date="2024-11-01T14:32:00Z"/>
          <w:rFonts w:ascii="Times New Roman" w:hAnsi="Times New Roman" w:cs="Times New Roman"/>
          <w:sz w:val="24"/>
          <w:szCs w:val="24"/>
          <w:rPrChange w:id="1" w:author="LUONG HOANG SANG" w:date="2024-11-01T14:32:00Z">
            <w:rPr>
              <w:ins w:id="2" w:author="LUONG HOANG SANG" w:date="2024-11-01T14:32:00Z"/>
              <w:rFonts w:ascii="Times New Roman" w:eastAsiaTheme="minorEastAsia" w:hAnsi="Times New Roman" w:cs="Times New Roman"/>
              <w:sz w:val="24"/>
              <w:szCs w:val="24"/>
            </w:rPr>
          </w:rPrChange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Sai</w:t>
      </w:r>
      <w:r w:rsidR="00B85A8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B4DA3">
        <w:rPr>
          <w:rFonts w:ascii="Times New Roman" w:eastAsiaTheme="minorEastAsia" w:hAnsi="Times New Roman" w:cs="Times New Roman"/>
          <w:sz w:val="24"/>
          <w:szCs w:val="24"/>
        </w:rPr>
        <w:t xml:space="preserve">Độ lớn suất điện động cảm ứng xuất hiện trong sơ cấp: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∆t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≈0,35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</m:oMath>
    </w:p>
    <w:p w14:paraId="44DF3AAA" w14:textId="384D4411" w:rsidR="006B4DA3" w:rsidRDefault="006B4DA3" w:rsidP="006B4D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Suất điện động cảm ứng xuất hiện trong cuộn thứ cấp:</w:t>
      </w:r>
    </w:p>
    <w:p w14:paraId="07390D81" w14:textId="2DE7F50A" w:rsidR="006B4DA3" w:rsidRPr="00B85A8F" w:rsidRDefault="00E30418" w:rsidP="006B4D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≈0,19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V.</m:t>
          </m:r>
        </m:oMath>
      </m:oMathPara>
    </w:p>
    <w:sectPr w:rsidR="006B4DA3" w:rsidRPr="00B8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C006F"/>
    <w:multiLevelType w:val="hybridMultilevel"/>
    <w:tmpl w:val="640805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92FAD"/>
    <w:multiLevelType w:val="hybridMultilevel"/>
    <w:tmpl w:val="153AC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ONG HOANG SANG">
    <w15:presenceInfo w15:providerId="AD" w15:userId="S::4301102054@student.hcmup.edu.vn::bcb49e9d-7e51-4115-bee9-d2ac74022f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EA"/>
    <w:rsid w:val="00061358"/>
    <w:rsid w:val="000F59A8"/>
    <w:rsid w:val="00172D9C"/>
    <w:rsid w:val="001E2261"/>
    <w:rsid w:val="0062530E"/>
    <w:rsid w:val="006B4DA3"/>
    <w:rsid w:val="006C7FE0"/>
    <w:rsid w:val="007A18EA"/>
    <w:rsid w:val="00943853"/>
    <w:rsid w:val="00B85A8F"/>
    <w:rsid w:val="00C316EF"/>
    <w:rsid w:val="00CC059D"/>
    <w:rsid w:val="00D41DA0"/>
    <w:rsid w:val="00E30418"/>
    <w:rsid w:val="00E94FA9"/>
    <w:rsid w:val="00F7491D"/>
    <w:rsid w:val="00FB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FED2"/>
  <w15:chartTrackingRefBased/>
  <w15:docId w15:val="{6CDD4231-ADA3-4292-8E35-F76BD6D5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491D"/>
    <w:rPr>
      <w:color w:val="808080"/>
    </w:rPr>
  </w:style>
  <w:style w:type="paragraph" w:styleId="ListParagraph">
    <w:name w:val="List Paragraph"/>
    <w:basedOn w:val="Normal"/>
    <w:uiPriority w:val="34"/>
    <w:qFormat/>
    <w:rsid w:val="00172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HOANG SANG</dc:creator>
  <cp:keywords/>
  <dc:description/>
  <cp:lastModifiedBy>LUONG HOANG SANG</cp:lastModifiedBy>
  <cp:revision>5</cp:revision>
  <dcterms:created xsi:type="dcterms:W3CDTF">2024-11-01T04:16:00Z</dcterms:created>
  <dcterms:modified xsi:type="dcterms:W3CDTF">2024-11-02T06:40:00Z</dcterms:modified>
</cp:coreProperties>
</file>